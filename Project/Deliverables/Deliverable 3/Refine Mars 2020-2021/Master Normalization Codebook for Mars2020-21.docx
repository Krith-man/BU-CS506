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1149" w:rsidRDefault="00CA56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Normalization Codebook</w:t>
      </w:r>
    </w:p>
    <w:p w14:paraId="00000002" w14:textId="0F14969F" w:rsidR="00EA1149" w:rsidRDefault="00CA56E6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Updated: April </w:t>
      </w:r>
      <w:r w:rsidR="00EF117C">
        <w:rPr>
          <w:rFonts w:ascii="Times New Roman" w:eastAsia="Times New Roman" w:hAnsi="Times New Roman" w:cs="Times New Roman"/>
          <w:i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2022</w:t>
      </w:r>
    </w:p>
    <w:p w14:paraId="00000003" w14:textId="77777777" w:rsidR="00EA1149" w:rsidRDefault="00EA114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4" w14:textId="77777777" w:rsidR="00EA1149" w:rsidRDefault="00CA56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of Contents</w:t>
      </w:r>
    </w:p>
    <w:p w14:paraId="00000005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i4a0iatix85h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Asset Information</w:t>
        </w:r>
      </w:hyperlink>
    </w:p>
    <w:p w14:paraId="00000006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r5bnvfnig0lb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Prominence</w:t>
        </w:r>
      </w:hyperlink>
    </w:p>
    <w:p w14:paraId="00000007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kix.vrvx4sh89jhc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Demographic Information</w:t>
        </w:r>
      </w:hyperlink>
    </w:p>
    <w:p w14:paraId="00000008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vh933jgd59rb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Activities</w:t>
        </w:r>
      </w:hyperlink>
    </w:p>
    <w:p w14:paraId="00000009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wkxtl939jvan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Settings</w:t>
        </w:r>
      </w:hyperlink>
    </w:p>
    <w:p w14:paraId="0000000A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3bl9absur6ql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Sexualization</w:t>
        </w:r>
      </w:hyperlink>
    </w:p>
    <w:p w14:paraId="0000000B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ekgkz7wjms3x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Traits</w:t>
        </w:r>
      </w:hyperlink>
    </w:p>
    <w:p w14:paraId="0000000C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iw28ssrmgn9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Work &amp; Leadership</w:t>
        </w:r>
      </w:hyperlink>
    </w:p>
    <w:p w14:paraId="0000000D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7ii2x2n4aakr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Other Variables</w:t>
        </w:r>
      </w:hyperlink>
    </w:p>
    <w:p w14:paraId="0000000E" w14:textId="77777777" w:rsidR="00EA1149" w:rsidRDefault="00CA56E6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bookmarkStart w:id="0" w:name="i4a0iatix85h" w:colFirst="0" w:colLast="0"/>
      <w:bookmarkStart w:id="1" w:name="_sjaqosmguech" w:colFirst="0" w:colLast="0"/>
      <w:bookmarkEnd w:id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t>Asset Information</w:t>
      </w:r>
    </w:p>
    <w:p w14:paraId="00000010" w14:textId="56A8EE34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Coder Name</w:t>
      </w:r>
    </w:p>
    <w:p w14:paraId="00000011" w14:textId="56FD223C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 Name</w:t>
      </w:r>
    </w:p>
    <w:p w14:paraId="00000012" w14:textId="3C11B4D0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Brand/Product Name</w:t>
      </w:r>
    </w:p>
    <w:p w14:paraId="00000013" w14:textId="072FEDCC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 Year</w:t>
      </w:r>
    </w:p>
    <w:p w14:paraId="00000014" w14:textId="77777777" w:rsidR="00EA1149" w:rsidRDefault="00CA56E6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bookmarkStart w:id="2" w:name="r5bnvfnig0lb" w:colFirst="0" w:colLast="0"/>
      <w:bookmarkStart w:id="3" w:name="_euep9qal4xea" w:colFirst="0" w:colLast="0"/>
      <w:bookmarkEnd w:id="2"/>
      <w:bookmarkEnd w:id="3"/>
      <w:r>
        <w:rPr>
          <w:rFonts w:ascii="Times New Roman" w:eastAsia="Times New Roman" w:hAnsi="Times New Roman" w:cs="Times New Roman"/>
          <w:sz w:val="36"/>
          <w:szCs w:val="36"/>
        </w:rPr>
        <w:t>Prominence</w:t>
      </w:r>
    </w:p>
    <w:p w14:paraId="00000015" w14:textId="3F82945D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Prominence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Prominence)</w:t>
      </w:r>
    </w:p>
    <w:p w14:paraId="00000016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Major character, speaking</w:t>
      </w:r>
    </w:p>
    <w:p w14:paraId="00000017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Major character, visually prominent non-speaking  </w:t>
      </w:r>
    </w:p>
    <w:p w14:paraId="00000018" w14:textId="77777777" w:rsidR="00EA1149" w:rsidRDefault="00EA11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D6EF116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animated?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Animated)</w:t>
      </w:r>
    </w:p>
    <w:p w14:paraId="0000001A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1B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Yes, Animated humanoid (specify)</w:t>
      </w:r>
    </w:p>
    <w:p w14:paraId="0000001C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Yes, Alien (specify)</w:t>
      </w:r>
    </w:p>
    <w:p w14:paraId="0000001D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Yes, Animal/could be a real animal (specify)</w:t>
      </w:r>
    </w:p>
    <w:p w14:paraId="0000001E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Yes, Monster/mythical creature (specify)</w:t>
      </w:r>
    </w:p>
    <w:p w14:paraId="0000001F" w14:textId="77777777" w:rsidR="00EA1149" w:rsidRDefault="00CA56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Yes, Animated other (specify)</w:t>
      </w:r>
    </w:p>
    <w:p w14:paraId="00000020" w14:textId="77777777" w:rsidR="00EA1149" w:rsidRDefault="00EA11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23ED3C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Animated Specify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Animated Specify)</w:t>
      </w:r>
    </w:p>
    <w:p w14:paraId="00000022" w14:textId="77777777" w:rsidR="00EA1149" w:rsidRDefault="00CA56E6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bookmarkStart w:id="4" w:name="kix.vrvx4sh89jhc" w:colFirst="0" w:colLast="0"/>
      <w:bookmarkStart w:id="5" w:name="_middfiw5zqzo" w:colFirst="0" w:colLast="0"/>
      <w:bookmarkEnd w:id="4"/>
      <w:bookmarkEnd w:id="5"/>
      <w:r>
        <w:rPr>
          <w:rFonts w:ascii="Times New Roman" w:eastAsia="Times New Roman" w:hAnsi="Times New Roman" w:cs="Times New Roman"/>
          <w:sz w:val="36"/>
          <w:szCs w:val="36"/>
        </w:rPr>
        <w:t>Demographic Information</w:t>
      </w:r>
    </w:p>
    <w:p w14:paraId="00000023" w14:textId="1E07BE05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gender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Gender)</w:t>
      </w:r>
    </w:p>
    <w:p w14:paraId="00000024" w14:textId="77777777" w:rsidR="00EA1149" w:rsidRDefault="00CA56E6">
      <w:pPr>
        <w:numPr>
          <w:ilvl w:val="0"/>
          <w:numId w:val="5"/>
        </w:num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Man</w:t>
      </w:r>
    </w:p>
    <w:p w14:paraId="00000025" w14:textId="77777777" w:rsidR="00EA1149" w:rsidRDefault="00CA56E6">
      <w:pPr>
        <w:numPr>
          <w:ilvl w:val="0"/>
          <w:numId w:val="5"/>
        </w:num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</w:t>
      </w:r>
    </w:p>
    <w:p w14:paraId="65A93BA9" w14:textId="062BF66F" w:rsidR="00EF117C" w:rsidRDefault="00CA56E6" w:rsidP="00EF117C">
      <w:pPr>
        <w:numPr>
          <w:ilvl w:val="0"/>
          <w:numId w:val="5"/>
        </w:num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Non-binary</w:t>
      </w:r>
    </w:p>
    <w:p w14:paraId="5F99AABB" w14:textId="11A30289" w:rsidR="00EF117C" w:rsidRDefault="00EF117C" w:rsidP="00EF117C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888. Can’t Tell</w:t>
      </w:r>
    </w:p>
    <w:p w14:paraId="02BE264C" w14:textId="77777777" w:rsidR="00EF117C" w:rsidRDefault="00EF117C" w:rsidP="00EF117C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999. Not Applicable</w:t>
      </w:r>
    </w:p>
    <w:p w14:paraId="0000002A" w14:textId="77777777" w:rsidR="00EA1149" w:rsidRDefault="00EA1149">
      <w:pPr>
        <w:rPr>
          <w:ins w:id="6" w:author="Emmanouil Kritharakis" w:date="2022-04-09T01:04:00Z"/>
          <w:rFonts w:ascii="Times New Roman" w:eastAsia="Times New Roman" w:hAnsi="Times New Roman" w:cs="Times New Roman"/>
          <w:i/>
          <w:color w:val="4A86E8"/>
          <w:sz w:val="24"/>
          <w:szCs w:val="24"/>
        </w:rPr>
      </w:pPr>
    </w:p>
    <w:p w14:paraId="0000002E" w14:textId="4DCEF560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Transgender character?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Trans)</w:t>
      </w:r>
    </w:p>
    <w:p w14:paraId="0000002F" w14:textId="77777777" w:rsidR="00EA1149" w:rsidRDefault="00CA56E6">
      <w:pPr>
        <w:tabs>
          <w:tab w:val="right" w:pos="540"/>
          <w:tab w:val="left" w:pos="72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14:paraId="00000034" w14:textId="149E95F2" w:rsidR="00EA1149" w:rsidRDefault="00CA56E6" w:rsidP="00CA56E6">
      <w:pPr>
        <w:numPr>
          <w:ilvl w:val="0"/>
          <w:numId w:val="2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22EB244E" w14:textId="77777777" w:rsidR="00CA56E6" w:rsidRPr="00CA56E6" w:rsidRDefault="00CA56E6" w:rsidP="00CA56E6">
      <w:p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2B51B2CB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Race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Race)</w:t>
      </w:r>
    </w:p>
    <w:p w14:paraId="00000036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14:paraId="00000037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</w:t>
      </w:r>
    </w:p>
    <w:p w14:paraId="00000038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Asian/Pacific Islander (please specify in L)</w:t>
      </w:r>
    </w:p>
    <w:p w14:paraId="00000039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Latinx</w:t>
      </w:r>
    </w:p>
    <w:p w14:paraId="0000003A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Native</w:t>
      </w:r>
    </w:p>
    <w:p w14:paraId="0000003B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Middle Eastern/North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African</w:t>
      </w:r>
    </w:p>
    <w:p w14:paraId="0000003C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Multi-racial (only if you know for certain) (please specify in K)</w:t>
      </w:r>
    </w:p>
    <w:p w14:paraId="0000003D" w14:textId="77777777" w:rsidR="00EA1149" w:rsidRDefault="00CA56E6">
      <w:pPr>
        <w:numPr>
          <w:ilvl w:val="0"/>
          <w:numId w:val="1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Non-white, but cannot tell specific race</w:t>
      </w:r>
    </w:p>
    <w:p w14:paraId="0000003E" w14:textId="77777777" w:rsidR="00EA1149" w:rsidRDefault="00CA56E6">
      <w:p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888.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Can’t tell</w:t>
      </w:r>
    </w:p>
    <w:p w14:paraId="0000003F" w14:textId="77777777" w:rsidR="00EA1149" w:rsidRDefault="00CA56E6">
      <w:p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999.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14:paraId="00000045" w14:textId="7844E265" w:rsidR="00EA1149" w:rsidRDefault="00EA1149">
      <w:pPr>
        <w:rPr>
          <w:rFonts w:ascii="Times New Roman" w:eastAsia="Times New Roman" w:hAnsi="Times New Roman" w:cs="Times New Roman"/>
          <w:i/>
          <w:color w:val="4A86E8"/>
          <w:sz w:val="24"/>
          <w:szCs w:val="24"/>
        </w:rPr>
      </w:pPr>
    </w:p>
    <w:p w14:paraId="00000046" w14:textId="07579B0B" w:rsidR="00EA1149" w:rsidRDefault="00CA56E6">
      <w:p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Race, specify (multi-racial)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Race Other/Specify)</w:t>
      </w:r>
    </w:p>
    <w:p w14:paraId="00000047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28BA0500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Ethnicity - If they are API, what is their ethnicity?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API)</w:t>
      </w:r>
    </w:p>
    <w:p w14:paraId="00000049" w14:textId="77777777" w:rsidR="00EA1149" w:rsidRDefault="00CA56E6">
      <w:pPr>
        <w:numPr>
          <w:ilvl w:val="0"/>
          <w:numId w:val="9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East Asian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Chinese, Japanese, Korean, etc.) </w:t>
      </w:r>
    </w:p>
    <w:p w14:paraId="0000004A" w14:textId="77777777" w:rsidR="00EA1149" w:rsidRDefault="00CA56E6">
      <w:pPr>
        <w:numPr>
          <w:ilvl w:val="0"/>
          <w:numId w:val="9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South Asian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Indian, Pakistani, Sri Lankan, Nepal etc.)</w:t>
      </w:r>
    </w:p>
    <w:p w14:paraId="0000004B" w14:textId="77777777" w:rsidR="00EA1149" w:rsidRDefault="00CA56E6">
      <w:pPr>
        <w:numPr>
          <w:ilvl w:val="0"/>
          <w:numId w:val="9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Hawaiian/Pacific Islander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Hawaiian, Polynesian, Samoan,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0000004C" w14:textId="77777777" w:rsidR="00EA1149" w:rsidRDefault="00CA56E6">
      <w:pPr>
        <w:numPr>
          <w:ilvl w:val="0"/>
          <w:numId w:val="9"/>
        </w:numPr>
        <w:tabs>
          <w:tab w:val="right" w:pos="540"/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Southeast Asian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Filipino, Indonesian, Malaysian, Vietnam, Thailand, etc.)</w:t>
      </w:r>
    </w:p>
    <w:p w14:paraId="0000004D" w14:textId="77777777" w:rsidR="00EA1149" w:rsidRDefault="00CA56E6">
      <w:pPr>
        <w:tabs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888.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Can’t tell</w:t>
      </w:r>
    </w:p>
    <w:p w14:paraId="0000004E" w14:textId="77777777" w:rsidR="00EA1149" w:rsidRDefault="00CA56E6">
      <w:pPr>
        <w:tabs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999.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NA, they are not API</w:t>
      </w:r>
    </w:p>
    <w:p w14:paraId="00000050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5D23E172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Skin tone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Skin Tone)</w:t>
      </w:r>
    </w:p>
    <w:p w14:paraId="00000052" w14:textId="77777777" w:rsidR="00EA1149" w:rsidRDefault="00CA56E6">
      <w:pPr>
        <w:numPr>
          <w:ilvl w:val="0"/>
          <w:numId w:val="3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 tones ✋</w:t>
      </w:r>
      <w:r>
        <w:rPr>
          <w:rFonts w:ascii="Times New Roman" w:eastAsia="Times New Roman" w:hAnsi="Times New Roman" w:cs="Times New Roman"/>
          <w:sz w:val="24"/>
          <w:szCs w:val="24"/>
        </w:rPr>
        <w:t>🏻</w:t>
      </w:r>
    </w:p>
    <w:p w14:paraId="00000053" w14:textId="77777777" w:rsidR="00EA1149" w:rsidRDefault="00CA56E6">
      <w:pPr>
        <w:numPr>
          <w:ilvl w:val="0"/>
          <w:numId w:val="3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Medium-light tones ✋</w:t>
      </w:r>
      <w:r>
        <w:rPr>
          <w:rFonts w:ascii="Times New Roman" w:eastAsia="Times New Roman" w:hAnsi="Times New Roman" w:cs="Times New Roman"/>
          <w:sz w:val="24"/>
          <w:szCs w:val="24"/>
        </w:rPr>
        <w:t>🏼</w:t>
      </w:r>
    </w:p>
    <w:p w14:paraId="00000054" w14:textId="77777777" w:rsidR="00EA1149" w:rsidRDefault="00CA56E6">
      <w:pPr>
        <w:numPr>
          <w:ilvl w:val="0"/>
          <w:numId w:val="3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 tones ✋</w:t>
      </w:r>
      <w:r>
        <w:rPr>
          <w:rFonts w:ascii="Times New Roman" w:eastAsia="Times New Roman" w:hAnsi="Times New Roman" w:cs="Times New Roman"/>
          <w:sz w:val="24"/>
          <w:szCs w:val="24"/>
        </w:rPr>
        <w:t>🏽</w:t>
      </w:r>
    </w:p>
    <w:p w14:paraId="00000055" w14:textId="77777777" w:rsidR="00EA1149" w:rsidRDefault="00CA56E6">
      <w:pPr>
        <w:numPr>
          <w:ilvl w:val="0"/>
          <w:numId w:val="3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Medium-dark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tones ✋</w:t>
      </w:r>
      <w:r>
        <w:rPr>
          <w:rFonts w:ascii="Times New Roman" w:eastAsia="Times New Roman" w:hAnsi="Times New Roman" w:cs="Times New Roman"/>
          <w:sz w:val="24"/>
          <w:szCs w:val="24"/>
        </w:rPr>
        <w:t>🏾</w:t>
      </w:r>
    </w:p>
    <w:p w14:paraId="00000056" w14:textId="77777777" w:rsidR="00EA1149" w:rsidRDefault="00CA56E6">
      <w:pPr>
        <w:numPr>
          <w:ilvl w:val="0"/>
          <w:numId w:val="3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Dark tones ✋</w:t>
      </w:r>
      <w:r>
        <w:rPr>
          <w:rFonts w:ascii="Times New Roman" w:eastAsia="Times New Roman" w:hAnsi="Times New Roman" w:cs="Times New Roman"/>
          <w:sz w:val="24"/>
          <w:szCs w:val="24"/>
        </w:rPr>
        <w:t>🏿</w:t>
      </w:r>
    </w:p>
    <w:p w14:paraId="00000057" w14:textId="77777777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999.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14:paraId="00000058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66FD85A6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Sexual Orientation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Sexual Orientation)</w:t>
      </w:r>
    </w:p>
    <w:p w14:paraId="0000005A" w14:textId="77777777" w:rsidR="00EA1149" w:rsidRDefault="00CA56E6">
      <w:pPr>
        <w:numPr>
          <w:ilvl w:val="0"/>
          <w:numId w:val="6"/>
        </w:numPr>
        <w:tabs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Straight</w:t>
      </w:r>
    </w:p>
    <w:p w14:paraId="0000005B" w14:textId="77777777" w:rsidR="00EA1149" w:rsidRDefault="00CA56E6">
      <w:pPr>
        <w:numPr>
          <w:ilvl w:val="0"/>
          <w:numId w:val="6"/>
        </w:numPr>
        <w:tabs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Gay or lesbian</w:t>
      </w:r>
    </w:p>
    <w:p w14:paraId="0000005C" w14:textId="77777777" w:rsidR="00EA1149" w:rsidRDefault="00CA56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Bi, pan, or queer</w:t>
      </w:r>
    </w:p>
    <w:p w14:paraId="0000005D" w14:textId="26FD2718" w:rsidR="00EA1149" w:rsidRDefault="00CA56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Asexual</w:t>
      </w:r>
    </w:p>
    <w:p w14:paraId="0000005E" w14:textId="2E2BF599" w:rsidR="00EA1149" w:rsidRDefault="00EF117C" w:rsidP="00EA11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888. Can’t Tell</w:t>
      </w:r>
    </w:p>
    <w:p w14:paraId="00000060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4186F425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Queer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Queer)</w:t>
      </w:r>
    </w:p>
    <w:p w14:paraId="00000063" w14:textId="77777777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14:paraId="00000064" w14:textId="77777777" w:rsidR="00EA1149" w:rsidRDefault="00CA56E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00000065" w14:textId="77777777" w:rsidR="00EA1149" w:rsidRDefault="00CA56E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Queer-coded</w:t>
      </w:r>
    </w:p>
    <w:p w14:paraId="00000067" w14:textId="77777777" w:rsidR="00EA1149" w:rsidRDefault="00EA1149">
      <w:pPr>
        <w:rPr>
          <w:rFonts w:ascii="Times New Roman" w:eastAsia="Times New Roman" w:hAnsi="Times New Roman" w:cs="Times New Roman"/>
          <w:i/>
          <w:color w:val="4A86E8"/>
          <w:sz w:val="24"/>
          <w:szCs w:val="24"/>
        </w:rPr>
      </w:pPr>
    </w:p>
    <w:p w14:paraId="00000068" w14:textId="4D005F4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Age)</w:t>
      </w:r>
    </w:p>
    <w:p w14:paraId="00000069" w14:textId="77777777" w:rsidR="00EA1149" w:rsidRDefault="00CA56E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</w:t>
      </w:r>
    </w:p>
    <w:p w14:paraId="0000006A" w14:textId="77777777" w:rsidR="00EA1149" w:rsidRDefault="00CA56E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Teen</w:t>
      </w:r>
    </w:p>
    <w:p w14:paraId="0000006B" w14:textId="77777777" w:rsidR="00EA1149" w:rsidRDefault="00CA56E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20s</w:t>
      </w:r>
    </w:p>
    <w:p w14:paraId="0000006C" w14:textId="77777777" w:rsidR="00EA1149" w:rsidRDefault="00CA56E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30s</w:t>
      </w:r>
    </w:p>
    <w:p w14:paraId="0000006D" w14:textId="77777777" w:rsidR="00EA1149" w:rsidRDefault="00CA56E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40s</w:t>
      </w:r>
    </w:p>
    <w:p w14:paraId="0000006E" w14:textId="77777777" w:rsidR="00EA1149" w:rsidRDefault="00CA56E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50s</w:t>
      </w:r>
    </w:p>
    <w:p w14:paraId="0000006F" w14:textId="77777777" w:rsidR="00EA1149" w:rsidRDefault="00CA56E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60+</w:t>
      </w:r>
    </w:p>
    <w:p w14:paraId="00000070" w14:textId="7777777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14:paraId="00000072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09F42C2F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Disabled?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Disabled)</w:t>
      </w:r>
    </w:p>
    <w:p w14:paraId="00000074" w14:textId="77777777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0.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14:paraId="00000075" w14:textId="77777777" w:rsidR="00EA1149" w:rsidRDefault="00CA56E6">
      <w:pPr>
        <w:numPr>
          <w:ilvl w:val="0"/>
          <w:numId w:val="7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 (please specify)</w:t>
      </w:r>
    </w:p>
    <w:p w14:paraId="00000077" w14:textId="77777777" w:rsidR="00EA1149" w:rsidRDefault="00EA1149">
      <w:pPr>
        <w:rPr>
          <w:rFonts w:ascii="Times New Roman" w:eastAsia="Times New Roman" w:hAnsi="Times New Roman" w:cs="Times New Roman"/>
          <w:i/>
          <w:color w:val="4A86E8"/>
          <w:sz w:val="24"/>
          <w:szCs w:val="24"/>
        </w:rPr>
      </w:pPr>
    </w:p>
    <w:p w14:paraId="00000078" w14:textId="4A862FF2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Disabled specify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Disability Specify)</w:t>
      </w:r>
    </w:p>
    <w:p w14:paraId="00000079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68FBC933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Body type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Body Type)</w:t>
      </w:r>
    </w:p>
    <w:p w14:paraId="0000007B" w14:textId="77777777" w:rsidR="00EA1149" w:rsidRDefault="00CA56E6">
      <w:pPr>
        <w:numPr>
          <w:ilvl w:val="0"/>
          <w:numId w:val="8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skinny</w:t>
      </w:r>
    </w:p>
    <w:p w14:paraId="0000007C" w14:textId="77777777" w:rsidR="00EA1149" w:rsidRDefault="00CA56E6">
      <w:pPr>
        <w:numPr>
          <w:ilvl w:val="0"/>
          <w:numId w:val="8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Somewhat skinny</w:t>
      </w:r>
    </w:p>
    <w:p w14:paraId="0000007D" w14:textId="77777777" w:rsidR="00EA1149" w:rsidRDefault="00CA56E6">
      <w:pPr>
        <w:numPr>
          <w:ilvl w:val="0"/>
          <w:numId w:val="8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</w:t>
      </w:r>
    </w:p>
    <w:p w14:paraId="0000007E" w14:textId="77777777" w:rsidR="00EA1149" w:rsidRDefault="00CA56E6">
      <w:pPr>
        <w:numPr>
          <w:ilvl w:val="0"/>
          <w:numId w:val="8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Somewhat large</w:t>
      </w:r>
    </w:p>
    <w:p w14:paraId="0000007F" w14:textId="77777777" w:rsidR="00EA1149" w:rsidRDefault="00CA56E6">
      <w:pPr>
        <w:numPr>
          <w:ilvl w:val="0"/>
          <w:numId w:val="8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large</w:t>
      </w:r>
    </w:p>
    <w:p w14:paraId="00000080" w14:textId="77777777" w:rsidR="00EA1149" w:rsidRDefault="00CA56E6">
      <w:pPr>
        <w:numPr>
          <w:ilvl w:val="0"/>
          <w:numId w:val="8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Unnaturally muscular</w:t>
      </w:r>
    </w:p>
    <w:p w14:paraId="00000081" w14:textId="77777777" w:rsidR="00EA1149" w:rsidRDefault="00CA56E6">
      <w:pPr>
        <w:numPr>
          <w:ilvl w:val="0"/>
          <w:numId w:val="8"/>
        </w:num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Unnaturally curvy</w:t>
      </w:r>
    </w:p>
    <w:p w14:paraId="00000082" w14:textId="77777777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888.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Can’t tell</w:t>
      </w:r>
    </w:p>
    <w:p w14:paraId="00000083" w14:textId="77777777" w:rsidR="00EA1149" w:rsidRDefault="00CA56E6">
      <w:pPr>
        <w:tabs>
          <w:tab w:val="left" w:pos="720"/>
          <w:tab w:val="right" w:pos="540"/>
        </w:tabs>
        <w:rPr>
          <w:ins w:id="7" w:author="Emmanouil Kritharakis" w:date="2022-04-09T03:06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999.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Not applicable</w:t>
      </w:r>
    </w:p>
    <w:p w14:paraId="00000087" w14:textId="77777777" w:rsidR="00EA1149" w:rsidRDefault="00CA56E6">
      <w:pPr>
        <w:pStyle w:val="Heading1"/>
        <w:tabs>
          <w:tab w:val="left" w:pos="720"/>
          <w:tab w:val="right" w:pos="540"/>
        </w:tabs>
        <w:rPr>
          <w:rFonts w:ascii="Times New Roman" w:eastAsia="Times New Roman" w:hAnsi="Times New Roman" w:cs="Times New Roman"/>
        </w:rPr>
      </w:pPr>
      <w:bookmarkStart w:id="8" w:name="vh933jgd59rb" w:colFirst="0" w:colLast="0"/>
      <w:bookmarkStart w:id="9" w:name="_yuq8758dxu7y" w:colFirst="0" w:colLast="0"/>
      <w:bookmarkEnd w:id="8"/>
      <w:bookmarkEnd w:id="9"/>
      <w:r>
        <w:rPr>
          <w:rFonts w:ascii="Times New Roman" w:eastAsia="Times New Roman" w:hAnsi="Times New Roman" w:cs="Times New Roman"/>
        </w:rPr>
        <w:lastRenderedPageBreak/>
        <w:t>Activities</w:t>
      </w:r>
    </w:p>
    <w:p w14:paraId="00000088" w14:textId="48B78C62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shopping?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Shopping)</w:t>
      </w:r>
    </w:p>
    <w:p w14:paraId="00000089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8A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8B" w14:textId="77777777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C" w14:textId="19776B85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driving?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Driving)</w:t>
      </w:r>
    </w:p>
    <w:p w14:paraId="0000008D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8E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8F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4AB6888A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cleaning?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Cleaning)</w:t>
      </w:r>
    </w:p>
    <w:p w14:paraId="00000091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92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93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50294BAC" w:rsidR="00EA1149" w:rsidRDefault="00EF117C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A56E6">
        <w:rPr>
          <w:rFonts w:ascii="Times New Roman" w:eastAsia="Times New Roman" w:hAnsi="Times New Roman" w:cs="Times New Roman"/>
          <w:sz w:val="24"/>
          <w:szCs w:val="24"/>
        </w:rPr>
        <w:t>s this character shown cooking? (</w:t>
      </w:r>
      <w:r w:rsidR="00CA56E6"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 w:rsidR="00CA56E6">
        <w:rPr>
          <w:rFonts w:ascii="Times New Roman" w:eastAsia="Times New Roman" w:hAnsi="Times New Roman" w:cs="Times New Roman"/>
          <w:sz w:val="24"/>
          <w:szCs w:val="24"/>
        </w:rPr>
        <w:t>Cooking)</w:t>
      </w:r>
    </w:p>
    <w:p w14:paraId="00000095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96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13B0069" w14:textId="77777777" w:rsidR="00EF117C" w:rsidRDefault="00EF117C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364E891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working?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Working)</w:t>
      </w:r>
    </w:p>
    <w:p w14:paraId="00000099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9A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9B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321B05E3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social</w:t>
      </w:r>
      <w:r>
        <w:rPr>
          <w:rFonts w:ascii="Times New Roman" w:eastAsia="Times New Roman" w:hAnsi="Times New Roman" w:cs="Times New Roman"/>
          <w:sz w:val="24"/>
          <w:szCs w:val="24"/>
        </w:rPr>
        <w:t>izing?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Socializing)</w:t>
      </w:r>
    </w:p>
    <w:p w14:paraId="0000009D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9E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9F" w14:textId="77777777" w:rsidR="00EA1149" w:rsidRDefault="00EA1149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1DED8D4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doing nothing?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Nothing)</w:t>
      </w:r>
    </w:p>
    <w:p w14:paraId="000000A2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A3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A4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A5" w14:textId="626FC62A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eating or drinking?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EatingDrinking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6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A7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A8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04A2851C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exercising?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Exercising)</w:t>
      </w:r>
    </w:p>
    <w:p w14:paraId="000000AA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AB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AC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5E97ED20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engaging in activities not listed above?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Other Activity)</w:t>
      </w:r>
    </w:p>
    <w:p w14:paraId="000000AE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0. No</w:t>
      </w:r>
    </w:p>
    <w:p w14:paraId="000000AF" w14:textId="77777777" w:rsidR="00EA1149" w:rsidRDefault="00CA56E6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 (please specify in AD)</w:t>
      </w:r>
    </w:p>
    <w:p w14:paraId="000000B0" w14:textId="77777777" w:rsidR="00EA1149" w:rsidRDefault="00EA1149">
      <w:pPr>
        <w:tabs>
          <w:tab w:val="left" w:pos="720"/>
          <w:tab w:val="righ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56DEF7E2" w:rsidR="00EA1149" w:rsidRDefault="00CA56E6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Activity Specify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VARIABLE 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ME: </w:t>
      </w:r>
      <w:r>
        <w:rPr>
          <w:rFonts w:ascii="Times New Roman" w:eastAsia="Times New Roman" w:hAnsi="Times New Roman" w:cs="Times New Roman"/>
          <w:sz w:val="24"/>
          <w:szCs w:val="24"/>
        </w:rPr>
        <w:t>Activity Other Specify)</w:t>
      </w:r>
    </w:p>
    <w:p w14:paraId="000000B2" w14:textId="77777777" w:rsidR="00EA1149" w:rsidRDefault="00CA56E6">
      <w:pPr>
        <w:pStyle w:val="Heading1"/>
        <w:tabs>
          <w:tab w:val="left" w:pos="720"/>
          <w:tab w:val="right" w:pos="540"/>
        </w:tabs>
        <w:rPr>
          <w:rFonts w:ascii="Times New Roman" w:eastAsia="Times New Roman" w:hAnsi="Times New Roman" w:cs="Times New Roman"/>
        </w:rPr>
      </w:pPr>
      <w:bookmarkStart w:id="10" w:name="wkxtl939jvan" w:colFirst="0" w:colLast="0"/>
      <w:bookmarkStart w:id="11" w:name="_b6w1jn4pe8wd" w:colFirst="0" w:colLast="0"/>
      <w:bookmarkEnd w:id="10"/>
      <w:bookmarkEnd w:id="11"/>
      <w:r>
        <w:rPr>
          <w:rFonts w:ascii="Times New Roman" w:eastAsia="Times New Roman" w:hAnsi="Times New Roman" w:cs="Times New Roman"/>
        </w:rPr>
        <w:t>Settings</w:t>
      </w:r>
    </w:p>
    <w:p w14:paraId="000000B3" w14:textId="7FEA5ADB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a kitchen?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Kitchen)</w:t>
      </w:r>
    </w:p>
    <w:p w14:paraId="000000B4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B5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 Yes</w:t>
      </w:r>
    </w:p>
    <w:p w14:paraId="000000B7" w14:textId="709BABA1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an office?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Office)</w:t>
      </w:r>
    </w:p>
    <w:p w14:paraId="000000B8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B9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 Yes</w:t>
      </w:r>
    </w:p>
    <w:p w14:paraId="000000BA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02CF619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a car?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Car)</w:t>
      </w:r>
    </w:p>
    <w:p w14:paraId="000000BC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BD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 Yes</w:t>
      </w:r>
    </w:p>
    <w:p w14:paraId="6D07A9E4" w14:textId="77777777" w:rsidR="00EF117C" w:rsidRDefault="00EF11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6F24ACD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a store?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Store)</w:t>
      </w:r>
    </w:p>
    <w:p w14:paraId="000000BF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C0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C1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2" w14:textId="02E1CCD5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outdoors?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Outdoors)</w:t>
      </w:r>
    </w:p>
    <w:p w14:paraId="000000C3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C4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C5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677B6CDC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the living room?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Living Room)</w:t>
      </w:r>
    </w:p>
    <w:p w14:paraId="000000C7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C8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C9" w14:textId="77777777" w:rsidR="00EA1149" w:rsidRDefault="00EA114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CA" w14:textId="56D11C5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a restaurant or bar?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Restaurant/Bar)</w:t>
      </w:r>
    </w:p>
    <w:p w14:paraId="000000CB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CC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CD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26848E0F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the gym?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Gym)</w:t>
      </w:r>
    </w:p>
    <w:p w14:paraId="000000CF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D0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D1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60C67C46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the bedroom?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Bedroom)</w:t>
      </w:r>
    </w:p>
    <w:p w14:paraId="000000D3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D4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D5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52E7CF93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the bathroom?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Bathroom)</w:t>
      </w:r>
    </w:p>
    <w:p w14:paraId="000000D7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0. No</w:t>
      </w:r>
    </w:p>
    <w:p w14:paraId="000000D8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D9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51B640DD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</w:t>
      </w:r>
      <w:r>
        <w:rPr>
          <w:rFonts w:ascii="Times New Roman" w:eastAsia="Times New Roman" w:hAnsi="Times New Roman" w:cs="Times New Roman"/>
          <w:sz w:val="24"/>
          <w:szCs w:val="24"/>
        </w:rPr>
        <w:t>aracter shown at a sporting event?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Sporting Event)</w:t>
      </w:r>
    </w:p>
    <w:p w14:paraId="000000DB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DC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DD" w14:textId="77777777" w:rsidR="00EA1149" w:rsidRDefault="00EA114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DE" w14:textId="073C1788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at school or in a classroom?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Classroom)</w:t>
      </w:r>
    </w:p>
    <w:p w14:paraId="000000DF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E0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Yes </w:t>
      </w:r>
    </w:p>
    <w:p w14:paraId="000000E1" w14:textId="77777777" w:rsidR="00EA1149" w:rsidRDefault="00EA1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2" w14:textId="5C5209D7" w:rsidR="00EA1149" w:rsidRDefault="00CA56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shown in other locations not listed above?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Setting Other)</w:t>
      </w:r>
    </w:p>
    <w:p w14:paraId="000000E3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0. No</w:t>
      </w:r>
    </w:p>
    <w:p w14:paraId="000000E4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 Yes (please specify in AR)</w:t>
      </w:r>
    </w:p>
    <w:p w14:paraId="000000E5" w14:textId="77777777" w:rsidR="00EA1149" w:rsidRDefault="00EA114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E6" w14:textId="1232AA82" w:rsidR="00EA1149" w:rsidRDefault="00CA56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Other Location Specify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Other Setting Specify)</w:t>
      </w:r>
    </w:p>
    <w:p w14:paraId="000000E7" w14:textId="77777777" w:rsidR="00EA1149" w:rsidRDefault="00EA114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8" w14:textId="77777777" w:rsidR="00EA1149" w:rsidRDefault="00CA56E6">
      <w:pPr>
        <w:pStyle w:val="Heading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bookmarkStart w:id="12" w:name="3bl9absur6ql" w:colFirst="0" w:colLast="0"/>
      <w:bookmarkStart w:id="13" w:name="_10lh0wvl10tk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Sexualization</w:t>
      </w:r>
    </w:p>
    <w:p w14:paraId="000000E9" w14:textId="6047E734" w:rsidR="00EA1149" w:rsidRDefault="00CA56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this character wear sexually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revealing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clothing?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Revealing Clothing)</w:t>
      </w:r>
    </w:p>
    <w:p w14:paraId="000000EA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EB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EC" w14:textId="77777777" w:rsidR="00EA1149" w:rsidRDefault="00EA114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6B6EB5A8" w:rsidR="00EA1149" w:rsidRDefault="00CA56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this character shown in any state of nudity?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Nudity)</w:t>
      </w:r>
    </w:p>
    <w:p w14:paraId="000000EE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EF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Yes, some nudity</w:t>
      </w:r>
    </w:p>
    <w:p w14:paraId="000000F0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Yes, full nudity</w:t>
      </w:r>
    </w:p>
    <w:p w14:paraId="000000F1" w14:textId="77777777" w:rsidR="00EA1149" w:rsidRDefault="00CA56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2" w14:textId="0A2D5890" w:rsidR="00EA1149" w:rsidRDefault="00CA56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the camera ever 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 this character as body parts (i.e., the camera ever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just their legs or mouth); pan up the character’s body (or part of it, unless it includes the face with the eyes); or show them moving in slow motion (e.g., bouncing breasts) to concentrate the au</w:t>
      </w:r>
      <w:r>
        <w:rPr>
          <w:rFonts w:ascii="Times New Roman" w:eastAsia="Times New Roman" w:hAnsi="Times New Roman" w:cs="Times New Roman"/>
          <w:sz w:val="24"/>
          <w:szCs w:val="24"/>
        </w:rPr>
        <w:t>diences’ attention on their body in a sexually objectifying manner?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Visually Objectified)</w:t>
      </w:r>
    </w:p>
    <w:p w14:paraId="000000F3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F4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F5" w14:textId="77777777" w:rsidR="00EA1149" w:rsidRDefault="00CA56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6" w14:textId="7C6D7BCC" w:rsidR="00EA1149" w:rsidRDefault="00CA56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this character ever verbally sexually objectified?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Verbally Objectified)</w:t>
      </w:r>
    </w:p>
    <w:p w14:paraId="000000F7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No</w:t>
      </w:r>
    </w:p>
    <w:p w14:paraId="000000F8" w14:textId="77777777" w:rsidR="00EA1149" w:rsidRDefault="00CA56E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Yes</w:t>
      </w:r>
    </w:p>
    <w:p w14:paraId="000000F9" w14:textId="77777777" w:rsidR="00EA1149" w:rsidRDefault="00CA56E6">
      <w:pPr>
        <w:pStyle w:val="Heading1"/>
        <w:shd w:val="clear" w:color="auto" w:fill="FFFFFF"/>
        <w:spacing w:line="240" w:lineRule="auto"/>
      </w:pPr>
      <w:bookmarkStart w:id="14" w:name="ekgkz7wjms3x" w:colFirst="0" w:colLast="0"/>
      <w:bookmarkStart w:id="15" w:name="_sa9626x5ezho" w:colFirst="0" w:colLast="0"/>
      <w:bookmarkEnd w:id="14"/>
      <w:bookmarkEnd w:id="15"/>
      <w:r>
        <w:t>Traits</w:t>
      </w:r>
    </w:p>
    <w:p w14:paraId="000000FA" w14:textId="7C8802A9" w:rsidR="00EA1149" w:rsidRDefault="00CA56E6">
      <w:r>
        <w:t xml:space="preserve">Is this character shown as intelligent?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Intelligent)</w:t>
      </w:r>
    </w:p>
    <w:p w14:paraId="000000FB" w14:textId="77777777" w:rsidR="00EA1149" w:rsidRDefault="00CA56E6">
      <w:pPr>
        <w:ind w:left="720"/>
      </w:pPr>
      <w:r>
        <w:lastRenderedPageBreak/>
        <w:t>0. Intelligence Level Not Integral to Character</w:t>
      </w:r>
    </w:p>
    <w:p w14:paraId="000000FC" w14:textId="77777777" w:rsidR="00EA1149" w:rsidRDefault="00CA56E6">
      <w:pPr>
        <w:ind w:left="720"/>
      </w:pPr>
      <w:r>
        <w:t>1. Stupid</w:t>
      </w:r>
    </w:p>
    <w:p w14:paraId="000000FD" w14:textId="77777777" w:rsidR="00EA1149" w:rsidRDefault="00CA56E6">
      <w:pPr>
        <w:ind w:left="720"/>
      </w:pPr>
      <w:r>
        <w:t>2. Smart</w:t>
      </w:r>
    </w:p>
    <w:p w14:paraId="000000FE" w14:textId="77777777" w:rsidR="00EA1149" w:rsidRDefault="00CA56E6">
      <w:pPr>
        <w:ind w:left="720"/>
        <w:rPr>
          <w:ins w:id="16" w:author="Romeo Perez" w:date="2022-04-09T03:32:00Z"/>
        </w:rPr>
      </w:pPr>
      <w:r>
        <w:t>3. Mixed</w:t>
      </w:r>
    </w:p>
    <w:p w14:paraId="000000FF" w14:textId="77777777" w:rsidR="00EA1149" w:rsidRDefault="00CA56E6">
      <w:pPr>
        <w:ind w:left="720"/>
        <w:rPr>
          <w:ins w:id="17" w:author="Romeo Perez" w:date="2022-04-09T03:32:00Z"/>
        </w:rPr>
      </w:pPr>
      <w:ins w:id="18" w:author="Romeo Perez" w:date="2022-04-09T03:32:00Z">
        <w:r>
          <w:t>888. Can’t Tell</w:t>
        </w:r>
      </w:ins>
    </w:p>
    <w:p w14:paraId="00000100" w14:textId="77777777" w:rsidR="00EA1149" w:rsidRDefault="00CA56E6">
      <w:pPr>
        <w:ind w:left="720"/>
        <w:rPr>
          <w:ins w:id="19" w:author="Emmanouil Kritharakis" w:date="2022-04-09T02:01:00Z"/>
        </w:rPr>
      </w:pPr>
      <w:ins w:id="20" w:author="Romeo Perez" w:date="2022-04-09T03:32:00Z">
        <w:r>
          <w:t>999. Not Applicable</w:t>
        </w:r>
      </w:ins>
    </w:p>
    <w:p w14:paraId="00000102" w14:textId="57A82CB0" w:rsidR="00EA1149" w:rsidRDefault="00EA1149" w:rsidP="00CA56E6">
      <w:pPr>
        <w:ind w:left="720"/>
      </w:pPr>
    </w:p>
    <w:p w14:paraId="00000103" w14:textId="77777777" w:rsidR="00EA1149" w:rsidRDefault="00CA56E6">
      <w:r>
        <w:t xml:space="preserve">  </w:t>
      </w:r>
    </w:p>
    <w:p w14:paraId="00000104" w14:textId="2D1AFF06" w:rsidR="00EA1149" w:rsidRDefault="00CA56E6">
      <w:r>
        <w:t xml:space="preserve">Is this character shown as funny?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Funny)</w:t>
      </w:r>
    </w:p>
    <w:p w14:paraId="00000105" w14:textId="77777777" w:rsidR="00EA1149" w:rsidRDefault="00CA56E6">
      <w:pPr>
        <w:ind w:left="720"/>
      </w:pPr>
      <w:r>
        <w:t>0. Funniness Not Integral to Character</w:t>
      </w:r>
    </w:p>
    <w:p w14:paraId="00000106" w14:textId="77777777" w:rsidR="00EA1149" w:rsidRDefault="00CA56E6">
      <w:pPr>
        <w:ind w:left="720"/>
      </w:pPr>
      <w:r>
        <w:t>1. Yes, audience asked to laugh at the way they look (e.g., having buck teeth)</w:t>
      </w:r>
    </w:p>
    <w:p w14:paraId="00000107" w14:textId="77777777" w:rsidR="00EA1149" w:rsidRDefault="00CA56E6">
      <w:pPr>
        <w:ind w:left="720"/>
      </w:pPr>
      <w:r>
        <w:t>2. Yes, audience aske</w:t>
      </w:r>
      <w:r>
        <w:t xml:space="preserve">d to laugh at physical comedy (e.g., </w:t>
      </w:r>
      <w:proofErr w:type="gramStart"/>
      <w:r>
        <w:t>falling down</w:t>
      </w:r>
      <w:proofErr w:type="gramEnd"/>
      <w:r>
        <w:t>)</w:t>
      </w:r>
    </w:p>
    <w:p w14:paraId="00000108" w14:textId="77777777" w:rsidR="00EA1149" w:rsidRDefault="00CA56E6">
      <w:pPr>
        <w:ind w:left="720"/>
        <w:rPr>
          <w:ins w:id="21" w:author="Romeo Perez" w:date="2022-04-09T03:33:00Z"/>
        </w:rPr>
      </w:pPr>
      <w:r>
        <w:t>3. Yes, audience asked to laugh at verbal comedy (e.g., sarcasm)</w:t>
      </w:r>
    </w:p>
    <w:p w14:paraId="00000109" w14:textId="77777777" w:rsidR="00EA1149" w:rsidRDefault="00CA56E6">
      <w:pPr>
        <w:ind w:left="720"/>
        <w:rPr>
          <w:ins w:id="22" w:author="Romeo Perez" w:date="2022-04-09T03:33:00Z"/>
        </w:rPr>
      </w:pPr>
      <w:ins w:id="23" w:author="Romeo Perez" w:date="2022-04-09T03:33:00Z">
        <w:r>
          <w:t>888. Can’t Tell</w:t>
        </w:r>
      </w:ins>
    </w:p>
    <w:p w14:paraId="0000010A" w14:textId="77777777" w:rsidR="00EA1149" w:rsidRDefault="00CA56E6">
      <w:pPr>
        <w:ind w:left="720"/>
        <w:rPr>
          <w:ins w:id="24" w:author="Emmanouil Kritharakis" w:date="2022-04-09T02:01:00Z"/>
        </w:rPr>
      </w:pPr>
      <w:ins w:id="25" w:author="Romeo Perez" w:date="2022-04-09T03:33:00Z">
        <w:r>
          <w:t>999. Not Applicable</w:t>
        </w:r>
      </w:ins>
    </w:p>
    <w:p w14:paraId="0000010B" w14:textId="77777777" w:rsidR="00EA1149" w:rsidRDefault="00EA1149">
      <w:pPr>
        <w:ind w:left="720"/>
        <w:rPr>
          <w:ins w:id="26" w:author="Emmanouil Kritharakis" w:date="2022-04-09T02:01:00Z"/>
        </w:rPr>
      </w:pPr>
    </w:p>
    <w:p w14:paraId="0000010E" w14:textId="77777777" w:rsidR="00EA1149" w:rsidRDefault="00CA56E6">
      <w:pPr>
        <w:pStyle w:val="Heading1"/>
        <w:shd w:val="clear" w:color="auto" w:fill="FFFFFF"/>
        <w:spacing w:line="240" w:lineRule="auto"/>
      </w:pPr>
      <w:bookmarkStart w:id="27" w:name="iw28ssrmgn97" w:colFirst="0" w:colLast="0"/>
      <w:bookmarkStart w:id="28" w:name="_1111irr9gt9y" w:colFirst="0" w:colLast="0"/>
      <w:bookmarkEnd w:id="27"/>
      <w:bookmarkEnd w:id="28"/>
      <w:r>
        <w:t>Work &amp; Leadership</w:t>
      </w:r>
    </w:p>
    <w:p w14:paraId="0000010F" w14:textId="59320D30" w:rsidR="00EA1149" w:rsidRDefault="00CA56E6">
      <w:r>
        <w:t xml:space="preserve">Is the character shown as having an occupation?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Occupation)</w:t>
      </w:r>
    </w:p>
    <w:p w14:paraId="00000110" w14:textId="77777777" w:rsidR="00EA1149" w:rsidRDefault="00CA56E6">
      <w:pPr>
        <w:ind w:left="720"/>
      </w:pPr>
      <w:r>
        <w:t>0. No</w:t>
      </w:r>
    </w:p>
    <w:p w14:paraId="00000111" w14:textId="77777777" w:rsidR="00EA1149" w:rsidRDefault="00CA56E6">
      <w:pPr>
        <w:ind w:left="720"/>
      </w:pPr>
      <w:r>
        <w:t>1. Yes, one occupation</w:t>
      </w:r>
    </w:p>
    <w:p w14:paraId="00000112" w14:textId="77777777" w:rsidR="00EA1149" w:rsidRDefault="00CA56E6">
      <w:pPr>
        <w:ind w:left="720"/>
      </w:pPr>
      <w:r>
        <w:t>2. Yes, multiple occupations</w:t>
      </w:r>
    </w:p>
    <w:p w14:paraId="00000113" w14:textId="77777777" w:rsidR="00EA1149" w:rsidRDefault="00CA56E6">
      <w:r>
        <w:t xml:space="preserve">  </w:t>
      </w:r>
    </w:p>
    <w:p w14:paraId="00000114" w14:textId="4A2530B1" w:rsidR="00EA1149" w:rsidRDefault="00CA56E6">
      <w:r>
        <w:t xml:space="preserve">Is the character shown as a leader?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IABLE NAME: </w:t>
      </w:r>
      <w:r>
        <w:rPr>
          <w:rFonts w:ascii="Times New Roman" w:eastAsia="Times New Roman" w:hAnsi="Times New Roman" w:cs="Times New Roman"/>
          <w:sz w:val="24"/>
          <w:szCs w:val="24"/>
        </w:rPr>
        <w:t>Leader)</w:t>
      </w:r>
    </w:p>
    <w:p w14:paraId="00000115" w14:textId="77777777" w:rsidR="00EA1149" w:rsidRDefault="00CA56E6">
      <w:pPr>
        <w:ind w:left="720"/>
      </w:pPr>
      <w:r>
        <w:t>0. No</w:t>
      </w:r>
    </w:p>
    <w:p w14:paraId="00000116" w14:textId="77777777" w:rsidR="00EA1149" w:rsidRDefault="00CA56E6">
      <w:pPr>
        <w:ind w:left="720"/>
      </w:pPr>
      <w:r>
        <w:t>1. Yes</w:t>
      </w:r>
    </w:p>
    <w:p w14:paraId="00000117" w14:textId="77777777" w:rsidR="00EA1149" w:rsidRDefault="00CA56E6">
      <w:pPr>
        <w:ind w:left="720"/>
      </w:pPr>
      <w:r>
        <w:t xml:space="preserve"> </w:t>
      </w:r>
    </w:p>
    <w:p w14:paraId="00000118" w14:textId="0B0020DB" w:rsidR="00EA1149" w:rsidRDefault="00CA56E6">
      <w:r>
        <w:t xml:space="preserve">What level of authority does this character possess?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NAME: </w:t>
      </w:r>
      <w:r>
        <w:rPr>
          <w:rFonts w:ascii="Times New Roman" w:eastAsia="Times New Roman" w:hAnsi="Times New Roman" w:cs="Times New Roman"/>
          <w:sz w:val="24"/>
          <w:szCs w:val="24"/>
        </w:rPr>
        <w:t>Authority)</w:t>
      </w:r>
    </w:p>
    <w:p w14:paraId="00000119" w14:textId="77777777" w:rsidR="00EA1149" w:rsidRDefault="00CA56E6">
      <w:pPr>
        <w:ind w:left="720"/>
      </w:pPr>
      <w:r>
        <w:t>0. No authority</w:t>
      </w:r>
    </w:p>
    <w:p w14:paraId="0000011A" w14:textId="77777777" w:rsidR="00EA1149" w:rsidRDefault="00CA56E6">
      <w:pPr>
        <w:ind w:left="720"/>
      </w:pPr>
      <w:r>
        <w:t>1. A little authority</w:t>
      </w:r>
    </w:p>
    <w:p w14:paraId="0000011B" w14:textId="77777777" w:rsidR="00EA1149" w:rsidRDefault="00CA56E6">
      <w:pPr>
        <w:ind w:left="720"/>
      </w:pPr>
      <w:r>
        <w:t>2. A moderate amount of authority</w:t>
      </w:r>
    </w:p>
    <w:p w14:paraId="0000011C" w14:textId="77777777" w:rsidR="00EA1149" w:rsidRDefault="00CA56E6">
      <w:pPr>
        <w:ind w:left="720"/>
      </w:pPr>
      <w:r>
        <w:t>3. A great deal of authority</w:t>
      </w:r>
    </w:p>
    <w:p w14:paraId="0000011F" w14:textId="77777777" w:rsidR="00EA1149" w:rsidRDefault="00EA1149">
      <w:bookmarkStart w:id="29" w:name="7ii2x2n4aakr" w:colFirst="0" w:colLast="0"/>
      <w:bookmarkStart w:id="30" w:name="_3h7ljm1qk5hg" w:colFirst="0" w:colLast="0"/>
      <w:bookmarkEnd w:id="29"/>
      <w:bookmarkEnd w:id="30"/>
    </w:p>
    <w:p w14:paraId="00000120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</w:rPr>
      </w:pPr>
    </w:p>
    <w:p w14:paraId="00000121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</w:rPr>
      </w:pPr>
    </w:p>
    <w:p w14:paraId="00000122" w14:textId="77777777" w:rsidR="00EA1149" w:rsidRDefault="00EA1149">
      <w:pPr>
        <w:tabs>
          <w:tab w:val="left" w:pos="720"/>
          <w:tab w:val="right" w:pos="540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EA11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833"/>
    <w:multiLevelType w:val="multilevel"/>
    <w:tmpl w:val="06AC7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303484"/>
    <w:multiLevelType w:val="multilevel"/>
    <w:tmpl w:val="C8AC1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E01241"/>
    <w:multiLevelType w:val="multilevel"/>
    <w:tmpl w:val="F2A2B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A20178"/>
    <w:multiLevelType w:val="multilevel"/>
    <w:tmpl w:val="257EA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2E0A87"/>
    <w:multiLevelType w:val="multilevel"/>
    <w:tmpl w:val="21729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D27134"/>
    <w:multiLevelType w:val="multilevel"/>
    <w:tmpl w:val="71A0A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5274F"/>
    <w:multiLevelType w:val="multilevel"/>
    <w:tmpl w:val="7EE49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33789D"/>
    <w:multiLevelType w:val="multilevel"/>
    <w:tmpl w:val="02F24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CD5DC3"/>
    <w:multiLevelType w:val="multilevel"/>
    <w:tmpl w:val="7BEC8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CC750E"/>
    <w:multiLevelType w:val="multilevel"/>
    <w:tmpl w:val="F9CA5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4319008">
    <w:abstractNumId w:val="1"/>
  </w:num>
  <w:num w:numId="2" w16cid:durableId="1626079542">
    <w:abstractNumId w:val="7"/>
  </w:num>
  <w:num w:numId="3" w16cid:durableId="1759790273">
    <w:abstractNumId w:val="2"/>
  </w:num>
  <w:num w:numId="4" w16cid:durableId="1924759034">
    <w:abstractNumId w:val="3"/>
  </w:num>
  <w:num w:numId="5" w16cid:durableId="2129348977">
    <w:abstractNumId w:val="5"/>
  </w:num>
  <w:num w:numId="6" w16cid:durableId="2006782184">
    <w:abstractNumId w:val="0"/>
  </w:num>
  <w:num w:numId="7" w16cid:durableId="1623030801">
    <w:abstractNumId w:val="6"/>
  </w:num>
  <w:num w:numId="8" w16cid:durableId="1243029449">
    <w:abstractNumId w:val="4"/>
  </w:num>
  <w:num w:numId="9" w16cid:durableId="1695112611">
    <w:abstractNumId w:val="8"/>
  </w:num>
  <w:num w:numId="10" w16cid:durableId="1337270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49"/>
    <w:rsid w:val="00CA56E6"/>
    <w:rsid w:val="00EA1149"/>
    <w:rsid w:val="00E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DD23"/>
  <w15:docId w15:val="{8FB4424A-372B-064F-A66C-B93CFB10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Kritharakis, Emmanouil</cp:lastModifiedBy>
  <cp:revision>2</cp:revision>
  <dcterms:created xsi:type="dcterms:W3CDTF">2022-04-18T14:15:00Z</dcterms:created>
  <dcterms:modified xsi:type="dcterms:W3CDTF">2022-04-18T14:25:00Z</dcterms:modified>
</cp:coreProperties>
</file>